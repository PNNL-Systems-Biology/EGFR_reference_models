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A2B08" w14:textId="1CE89524" w:rsidR="00760794" w:rsidRPr="006D4472" w:rsidRDefault="00500A08">
      <w:pPr>
        <w:rPr>
          <w:b/>
          <w:bCs/>
        </w:rPr>
      </w:pPr>
      <w:r w:rsidRPr="006D4472">
        <w:rPr>
          <w:b/>
          <w:bCs/>
        </w:rPr>
        <w:t>Shedding experimental data</w:t>
      </w:r>
    </w:p>
    <w:p w14:paraId="21AE40AD" w14:textId="315DA590" w:rsidR="00500A08" w:rsidRDefault="00500A08">
      <w:r>
        <w:t xml:space="preserve">Although these data were generated in CHO and HMEC cells, the general trends are likely to </w:t>
      </w:r>
      <w:r w:rsidR="00E87D24">
        <w:t>be</w:t>
      </w:r>
      <w:r>
        <w:t xml:space="preserve"> the same. What data do we need?</w:t>
      </w:r>
    </w:p>
    <w:p w14:paraId="545AA47B" w14:textId="3464EFA1" w:rsidR="00500A08" w:rsidRDefault="00500A08"/>
    <w:p w14:paraId="1F49D160" w14:textId="40ABEC74" w:rsidR="00500A08" w:rsidRDefault="00500A08" w:rsidP="00500A08">
      <w:pPr>
        <w:pStyle w:val="ListParagraph"/>
        <w:numPr>
          <w:ilvl w:val="0"/>
          <w:numId w:val="1"/>
        </w:numPr>
      </w:pPr>
      <w:r>
        <w:t xml:space="preserve">Specific </w:t>
      </w:r>
      <w:r w:rsidRPr="00D02FFF">
        <w:rPr>
          <w:b/>
          <w:bCs/>
          <w:rPrChange w:id="0" w:author="Feng, Song" w:date="2020-06-02T13:33:00Z">
            <w:rPr/>
          </w:rPrChange>
        </w:rPr>
        <w:t>shedding rate</w:t>
      </w:r>
      <w:r>
        <w:t xml:space="preserve"> of TGF</w:t>
      </w:r>
      <w:r w:rsidRPr="00D50B7E">
        <w:rPr>
          <w:rFonts w:ascii="Symbol" w:hAnsi="Symbol"/>
        </w:rPr>
        <w:t>a</w:t>
      </w:r>
      <w:r>
        <w:t xml:space="preserve"> +/- induction</w:t>
      </w:r>
    </w:p>
    <w:p w14:paraId="7ED255EA" w14:textId="504DF78F" w:rsidR="00500A08" w:rsidRPr="00D752E1" w:rsidRDefault="00500A08" w:rsidP="00500A08">
      <w:pPr>
        <w:pStyle w:val="ListParagraph"/>
        <w:numPr>
          <w:ilvl w:val="0"/>
          <w:numId w:val="1"/>
        </w:numPr>
        <w:rPr>
          <w:ins w:id="1" w:author="Feng, Song" w:date="2020-06-02T13:33:00Z"/>
          <w:rPrChange w:id="2" w:author="Feng, Song" w:date="2020-06-02T13:33:00Z">
            <w:rPr>
              <w:ins w:id="3" w:author="Feng, Song" w:date="2020-06-02T13:33:00Z"/>
              <w:b/>
              <w:bCs/>
            </w:rPr>
          </w:rPrChange>
        </w:rPr>
      </w:pPr>
      <w:r>
        <w:t xml:space="preserve">Specific </w:t>
      </w:r>
      <w:r w:rsidRPr="00E1190E">
        <w:rPr>
          <w:b/>
          <w:bCs/>
          <w:rPrChange w:id="4" w:author="Feng, Song" w:date="2020-06-02T13:33:00Z">
            <w:rPr/>
          </w:rPrChange>
        </w:rPr>
        <w:t>internalization rate</w:t>
      </w:r>
      <w:r>
        <w:t xml:space="preserve"> of TGF</w:t>
      </w:r>
      <w:r w:rsidRPr="00D50B7E">
        <w:rPr>
          <w:rFonts w:ascii="Symbol" w:hAnsi="Symbol"/>
        </w:rPr>
        <w:t>a</w:t>
      </w:r>
      <w:r>
        <w:t xml:space="preserve"> precursor +/- induction</w:t>
      </w:r>
    </w:p>
    <w:p w14:paraId="5A1EFE5E" w14:textId="5CFF0418" w:rsidR="00D752E1" w:rsidRDefault="00DC54F8" w:rsidP="00500A08">
      <w:pPr>
        <w:pStyle w:val="ListParagraph"/>
        <w:numPr>
          <w:ilvl w:val="0"/>
          <w:numId w:val="1"/>
        </w:numPr>
      </w:pPr>
      <w:ins w:id="5" w:author="Feng, Song" w:date="2020-06-02T13:34:00Z">
        <w:r>
          <w:t xml:space="preserve">The </w:t>
        </w:r>
        <w:proofErr w:type="spellStart"/>
        <w:r>
          <w:t>ligrand</w:t>
        </w:r>
        <w:proofErr w:type="spellEnd"/>
        <w:r>
          <w:t xml:space="preserve"> in medium vs ligand captured can be used </w:t>
        </w:r>
      </w:ins>
      <w:ins w:id="6" w:author="Feng, Song" w:date="2020-06-02T13:36:00Z">
        <w:r w:rsidR="00027276">
          <w:t>to calculate the diffusion parameters</w:t>
        </w:r>
      </w:ins>
    </w:p>
    <w:p w14:paraId="10D348C7" w14:textId="2DF0A307" w:rsidR="00E87D24" w:rsidRDefault="00E87D24" w:rsidP="00E87D24"/>
    <w:p w14:paraId="03AB1FEF" w14:textId="35457BAB" w:rsidR="00E87D24" w:rsidRDefault="00E87D24" w:rsidP="00E87D24">
      <w:r>
        <w:t>Data: We had two TCT constructs in CHO cells that lacked EGFR and found that these behaved very similarly to what we observed in HMEC. An advantage of these cells is that they do not have EGFR and thus will not clear the ligand. We looked at both endocytosis of the ligands using a radiolabeled antibody to EGF. Levels of ligands in both total cell lysate and in the medium were done using an EGF ELISA. We looked at internalization and shedding in both control and PMA-stimulated conditions. The problem with the PMA is that it basically induced the release of ALL of the surface ligand into the medium so that you get a sudden release which then stops as the surface ligand is lost.</w:t>
      </w:r>
      <w:r w:rsidR="00613D97">
        <w:t xml:space="preserve"> In contrast, the control cells release the ligand continuously and so this can yield a basal rate. </w:t>
      </w:r>
    </w:p>
    <w:p w14:paraId="45A621C4" w14:textId="0965AB47" w:rsidR="00613D97" w:rsidRDefault="00613D97" w:rsidP="00E87D24">
      <w:pPr>
        <w:rPr>
          <w:lang w:eastAsia="zh-CN"/>
        </w:rPr>
      </w:pPr>
      <w:r>
        <w:t>Calculation difficulties: The ELISA measures ligand in the medium and in cell lysate. Unfortunately, the lysate interferes with the measurements and so it is too low. Thus, instead of using the lysate values as a base (substrate) value, I will use the PMA-released value as the original levels. How does this change things?</w:t>
      </w:r>
    </w:p>
    <w:p w14:paraId="03DB176A" w14:textId="77777777" w:rsidR="00D50B7E" w:rsidRDefault="00D50B7E" w:rsidP="00E87D24">
      <w:pPr>
        <w:rPr>
          <w:i/>
          <w:iCs/>
        </w:rPr>
      </w:pPr>
    </w:p>
    <w:p w14:paraId="1C687C1E" w14:textId="0F492347" w:rsidR="00613D97" w:rsidRPr="00F71823" w:rsidRDefault="00613D97" w:rsidP="00E87D24">
      <w:pPr>
        <w:rPr>
          <w:i/>
          <w:iCs/>
        </w:rPr>
      </w:pPr>
      <w:r w:rsidRPr="00F71823">
        <w:rPr>
          <w:i/>
          <w:iCs/>
        </w:rPr>
        <w:t xml:space="preserve">Shedding rate constant using the </w:t>
      </w:r>
      <w:r w:rsidRPr="00C90755">
        <w:rPr>
          <w:b/>
          <w:bCs/>
          <w:i/>
          <w:iCs/>
          <w:rPrChange w:id="7" w:author="Feng, Song" w:date="2020-06-08T11:06:00Z">
            <w:rPr>
              <w:i/>
              <w:iCs/>
            </w:rPr>
          </w:rPrChange>
        </w:rPr>
        <w:t>lysate value</w:t>
      </w:r>
      <w:r w:rsidRPr="00F71823">
        <w:rPr>
          <w:i/>
          <w:iCs/>
        </w:rPr>
        <w:t>:</w:t>
      </w:r>
    </w:p>
    <w:p w14:paraId="3AC584C8" w14:textId="21E37A52" w:rsidR="00613D97" w:rsidRDefault="00613D97" w:rsidP="00E87D24">
      <w:r>
        <w:t>B1 = 0.0223 min</w:t>
      </w:r>
      <w:r w:rsidRPr="00613D97">
        <w:rPr>
          <w:vertAlign w:val="superscript"/>
        </w:rPr>
        <w:t>-1</w:t>
      </w:r>
      <w:r>
        <w:t>(15 min); 0.0267 min</w:t>
      </w:r>
      <w:r w:rsidRPr="00613D97">
        <w:rPr>
          <w:vertAlign w:val="superscript"/>
        </w:rPr>
        <w:t>-1</w:t>
      </w:r>
      <w:r>
        <w:t>(30 min)</w:t>
      </w:r>
    </w:p>
    <w:p w14:paraId="2ED85051" w14:textId="7953CBE4" w:rsidR="00613D97" w:rsidRDefault="00613D97" w:rsidP="00E87D24">
      <w:r>
        <w:t>B3 = 0.0545 min</w:t>
      </w:r>
      <w:r w:rsidRPr="00613D97">
        <w:rPr>
          <w:vertAlign w:val="superscript"/>
        </w:rPr>
        <w:t>-1</w:t>
      </w:r>
      <w:r>
        <w:t>(15 min); 0.0246 min</w:t>
      </w:r>
      <w:r w:rsidRPr="00613D97">
        <w:rPr>
          <w:vertAlign w:val="superscript"/>
        </w:rPr>
        <w:t>-1</w:t>
      </w:r>
      <w:r>
        <w:t>(30 min)</w:t>
      </w:r>
    </w:p>
    <w:p w14:paraId="226528B6" w14:textId="77777777" w:rsidR="00D50B7E" w:rsidRDefault="00D50B7E" w:rsidP="00E87D24">
      <w:pPr>
        <w:rPr>
          <w:i/>
          <w:iCs/>
        </w:rPr>
      </w:pPr>
    </w:p>
    <w:p w14:paraId="1EC1D3EE" w14:textId="071DEEF7" w:rsidR="00613D97" w:rsidRPr="00F71823" w:rsidRDefault="00613D97" w:rsidP="00E87D24">
      <w:pPr>
        <w:rPr>
          <w:i/>
          <w:iCs/>
        </w:rPr>
      </w:pPr>
      <w:r w:rsidRPr="00F71823">
        <w:rPr>
          <w:i/>
          <w:iCs/>
        </w:rPr>
        <w:t xml:space="preserve">Shedding value using the </w:t>
      </w:r>
      <w:r w:rsidRPr="00944FEE">
        <w:rPr>
          <w:b/>
          <w:bCs/>
          <w:i/>
          <w:iCs/>
          <w:rPrChange w:id="8" w:author="Feng, Song" w:date="2020-06-08T10:58:00Z">
            <w:rPr>
              <w:i/>
              <w:iCs/>
            </w:rPr>
          </w:rPrChange>
        </w:rPr>
        <w:t>PMA-release values</w:t>
      </w:r>
    </w:p>
    <w:p w14:paraId="10CCF217" w14:textId="7E9D591B" w:rsidR="00613D97" w:rsidRDefault="00613D97" w:rsidP="00E87D24">
      <w:r>
        <w:t xml:space="preserve">B1 = </w:t>
      </w:r>
      <w:r w:rsidR="00F71823" w:rsidRPr="00FB17EA">
        <w:rPr>
          <w:color w:val="FF0000"/>
          <w:u w:val="single"/>
          <w:rPrChange w:id="9" w:author="Feng, Song" w:date="2020-06-08T13:19:00Z">
            <w:rPr/>
          </w:rPrChange>
        </w:rPr>
        <w:t>0.0075 min</w:t>
      </w:r>
      <w:r w:rsidR="00F71823" w:rsidRPr="00FB17EA">
        <w:rPr>
          <w:color w:val="FF0000"/>
          <w:u w:val="single"/>
          <w:vertAlign w:val="superscript"/>
          <w:rPrChange w:id="10" w:author="Feng, Song" w:date="2020-06-08T13:19:00Z">
            <w:rPr>
              <w:vertAlign w:val="superscript"/>
            </w:rPr>
          </w:rPrChange>
        </w:rPr>
        <w:t>-1</w:t>
      </w:r>
      <w:r w:rsidR="00F71823">
        <w:t xml:space="preserve">(15 min); </w:t>
      </w:r>
      <w:r w:rsidR="00F71823" w:rsidRPr="004B25CF">
        <w:rPr>
          <w:color w:val="FF0000"/>
          <w:rPrChange w:id="11" w:author="Feng, Song" w:date="2020-06-08T12:49:00Z">
            <w:rPr/>
          </w:rPrChange>
        </w:rPr>
        <w:t>0.0090 min</w:t>
      </w:r>
      <w:r w:rsidR="00F71823" w:rsidRPr="004B25CF">
        <w:rPr>
          <w:color w:val="FF0000"/>
          <w:vertAlign w:val="superscript"/>
          <w:rPrChange w:id="12" w:author="Feng, Song" w:date="2020-06-08T12:49:00Z">
            <w:rPr>
              <w:vertAlign w:val="superscript"/>
            </w:rPr>
          </w:rPrChange>
        </w:rPr>
        <w:t>-1</w:t>
      </w:r>
      <w:r w:rsidR="00F71823">
        <w:t>(30 min)</w:t>
      </w:r>
    </w:p>
    <w:p w14:paraId="5A5B1906" w14:textId="73DBF430" w:rsidR="00174553" w:rsidRDefault="00F71823" w:rsidP="00E87D24">
      <w:pPr>
        <w:rPr>
          <w:lang w:eastAsia="zh-CN"/>
        </w:rPr>
      </w:pPr>
      <w:r>
        <w:t xml:space="preserve">B3 = </w:t>
      </w:r>
      <w:r w:rsidRPr="004B25CF">
        <w:rPr>
          <w:color w:val="FF0000"/>
          <w:rPrChange w:id="13" w:author="Feng, Song" w:date="2020-06-08T12:49:00Z">
            <w:rPr/>
          </w:rPrChange>
        </w:rPr>
        <w:t>0.0127 min</w:t>
      </w:r>
      <w:r w:rsidRPr="004B25CF">
        <w:rPr>
          <w:color w:val="FF0000"/>
          <w:vertAlign w:val="superscript"/>
          <w:rPrChange w:id="14" w:author="Feng, Song" w:date="2020-06-08T12:49:00Z">
            <w:rPr>
              <w:vertAlign w:val="superscript"/>
            </w:rPr>
          </w:rPrChange>
        </w:rPr>
        <w:t>-1</w:t>
      </w:r>
      <w:r>
        <w:t xml:space="preserve">(15 min); </w:t>
      </w:r>
      <w:r w:rsidRPr="004B25CF">
        <w:rPr>
          <w:color w:val="FF0000"/>
          <w:rPrChange w:id="15" w:author="Feng, Song" w:date="2020-06-08T12:50:00Z">
            <w:rPr/>
          </w:rPrChange>
        </w:rPr>
        <w:t>0.0057 min</w:t>
      </w:r>
      <w:r w:rsidRPr="004B25CF">
        <w:rPr>
          <w:color w:val="FF0000"/>
          <w:vertAlign w:val="superscript"/>
          <w:rPrChange w:id="16" w:author="Feng, Song" w:date="2020-06-08T12:50:00Z">
            <w:rPr>
              <w:vertAlign w:val="superscript"/>
            </w:rPr>
          </w:rPrChange>
        </w:rPr>
        <w:t>-1</w:t>
      </w:r>
      <w:r>
        <w:t>(30 min)</w:t>
      </w:r>
    </w:p>
    <w:p w14:paraId="4A621A81" w14:textId="2BF1D76F" w:rsidR="00613D97" w:rsidRDefault="00613D97" w:rsidP="00E87D24">
      <w:pPr>
        <w:rPr>
          <w:ins w:id="17" w:author="Feng, Song" w:date="2020-06-08T13:37:00Z"/>
        </w:rPr>
      </w:pPr>
    </w:p>
    <w:p w14:paraId="77E28002" w14:textId="77777777" w:rsidR="00821C7F" w:rsidRDefault="00821C7F" w:rsidP="00E87D24">
      <w:pPr>
        <w:rPr>
          <w:ins w:id="18" w:author="Feng, Song" w:date="2020-06-08T13:37:00Z"/>
        </w:rPr>
      </w:pPr>
    </w:p>
    <w:p w14:paraId="0BE6AFC5" w14:textId="77777777" w:rsidR="00821C7F" w:rsidRDefault="00821C7F" w:rsidP="00E87D24">
      <w:pPr>
        <w:rPr>
          <w:ins w:id="19" w:author="Feng, Song" w:date="2020-06-08T13:19:00Z"/>
        </w:rPr>
      </w:pPr>
    </w:p>
    <w:p w14:paraId="0E2B88B9" w14:textId="7B9ACF3E" w:rsidR="00FB17EA" w:rsidRPr="00E14A59" w:rsidRDefault="00FB17EA" w:rsidP="00E87D24">
      <w:pPr>
        <w:rPr>
          <w:ins w:id="20" w:author="Feng, Song" w:date="2020-06-08T13:19:00Z"/>
          <w:i/>
          <w:iCs/>
          <w:rPrChange w:id="21" w:author="Feng, Song" w:date="2020-06-08T13:20:00Z">
            <w:rPr>
              <w:ins w:id="22" w:author="Feng, Song" w:date="2020-06-08T13:19:00Z"/>
            </w:rPr>
          </w:rPrChange>
        </w:rPr>
      </w:pPr>
      <w:ins w:id="23" w:author="Feng, Song" w:date="2020-06-08T13:19:00Z">
        <w:r w:rsidRPr="00E14A59">
          <w:rPr>
            <w:i/>
            <w:iCs/>
            <w:rPrChange w:id="24" w:author="Feng, Song" w:date="2020-06-08T13:20:00Z">
              <w:rPr/>
            </w:rPrChange>
          </w:rPr>
          <w:t>This can be used as basal le</w:t>
        </w:r>
      </w:ins>
      <w:ins w:id="25" w:author="Feng, Song" w:date="2020-06-08T13:20:00Z">
        <w:r w:rsidRPr="00E14A59">
          <w:rPr>
            <w:i/>
            <w:iCs/>
            <w:rPrChange w:id="26" w:author="Feng, Song" w:date="2020-06-08T13:20:00Z">
              <w:rPr/>
            </w:rPrChange>
          </w:rPr>
          <w:t>vel of shedding rate constants</w:t>
        </w:r>
      </w:ins>
    </w:p>
    <w:p w14:paraId="1D70AE5E" w14:textId="77777777" w:rsidR="00FB17EA" w:rsidRDefault="00FB17EA" w:rsidP="00E87D24"/>
    <w:p w14:paraId="36B1FEE5" w14:textId="4FA795AE" w:rsidR="00F71823" w:rsidRDefault="00F71823" w:rsidP="00E87D24">
      <w:r>
        <w:t>Interestingly, the PMA-release normalization gives much smaller values</w:t>
      </w:r>
    </w:p>
    <w:p w14:paraId="1E9DA885" w14:textId="77777777" w:rsidR="003A5B03" w:rsidRDefault="003A5B03" w:rsidP="00E87D24"/>
    <w:p w14:paraId="6B260222" w14:textId="52D05879" w:rsidR="003A5B03" w:rsidRDefault="003A5B03" w:rsidP="00E87D24">
      <w:pPr>
        <w:rPr>
          <w:ins w:id="27" w:author="Feng, Song" w:date="2020-06-08T13:22:00Z"/>
        </w:rPr>
      </w:pPr>
      <w:r>
        <w:t xml:space="preserve">When you look at ligand shedding in control HMEC, the slope is </w:t>
      </w:r>
      <w:r w:rsidRPr="00EF6643">
        <w:rPr>
          <w:color w:val="FF0000"/>
          <w:rPrChange w:id="28" w:author="Feng, Song" w:date="2020-06-08T12:50:00Z">
            <w:rPr/>
          </w:rPrChange>
        </w:rPr>
        <w:t>3.19</w:t>
      </w:r>
      <w:r w:rsidR="00174553" w:rsidRPr="00EF6643">
        <w:rPr>
          <w:color w:val="FF0000"/>
          <w:rPrChange w:id="29" w:author="Feng, Song" w:date="2020-06-08T12:50:00Z">
            <w:rPr/>
          </w:rPrChange>
        </w:rPr>
        <w:t xml:space="preserve"> &amp;</w:t>
      </w:r>
      <w:r w:rsidRPr="00EF6643">
        <w:rPr>
          <w:color w:val="FF0000"/>
          <w:rPrChange w:id="30" w:author="Feng, Song" w:date="2020-06-08T12:50:00Z">
            <w:rPr/>
          </w:rPrChange>
        </w:rPr>
        <w:t xml:space="preserve"> 4.69 per min </w:t>
      </w:r>
      <w:r>
        <w:t xml:space="preserve">and the slope of +LPA is </w:t>
      </w:r>
      <w:r w:rsidRPr="00743E78">
        <w:rPr>
          <w:color w:val="FF0000"/>
          <w:rPrChange w:id="31" w:author="Feng, Song" w:date="2020-06-08T12:50:00Z">
            <w:rPr/>
          </w:rPrChange>
        </w:rPr>
        <w:t>9.03</w:t>
      </w:r>
      <w:r w:rsidR="00174553" w:rsidRPr="00743E78">
        <w:rPr>
          <w:color w:val="FF0000"/>
          <w:rPrChange w:id="32" w:author="Feng, Song" w:date="2020-06-08T12:50:00Z">
            <w:rPr/>
          </w:rPrChange>
        </w:rPr>
        <w:t xml:space="preserve"> &amp;</w:t>
      </w:r>
      <w:r w:rsidRPr="00743E78">
        <w:rPr>
          <w:color w:val="FF0000"/>
          <w:rPrChange w:id="33" w:author="Feng, Song" w:date="2020-06-08T12:50:00Z">
            <w:rPr/>
          </w:rPrChange>
        </w:rPr>
        <w:t xml:space="preserve"> 8.</w:t>
      </w:r>
      <w:r w:rsidRPr="00743E78">
        <w:rPr>
          <w:color w:val="FF0000"/>
          <w:rPrChange w:id="34" w:author="Feng, Song" w:date="2020-06-08T12:51:00Z">
            <w:rPr/>
          </w:rPrChange>
        </w:rPr>
        <w:t>40 per min</w:t>
      </w:r>
      <w:r>
        <w:t xml:space="preserve">. In other words, LPA causes a 2.2-fold increase in shedding. Adding </w:t>
      </w:r>
      <w:r w:rsidRPr="00C77565">
        <w:rPr>
          <w:b/>
          <w:rPrChange w:id="35" w:author="Feng, Song" w:date="2020-06-08T10:58:00Z">
            <w:rPr/>
          </w:rPrChange>
        </w:rPr>
        <w:t>TGF-</w:t>
      </w:r>
      <w:r w:rsidRPr="00C77565">
        <w:rPr>
          <w:rFonts w:ascii="Symbol" w:hAnsi="Symbol"/>
          <w:b/>
          <w:rPrChange w:id="36" w:author="Feng, Song" w:date="2020-06-08T10:58:00Z">
            <w:rPr>
              <w:rFonts w:ascii="Symbol" w:hAnsi="Symbol"/>
            </w:rPr>
          </w:rPrChange>
        </w:rPr>
        <w:t>a</w:t>
      </w:r>
      <w:r w:rsidRPr="00C77565">
        <w:rPr>
          <w:b/>
          <w:rPrChange w:id="37" w:author="Feng, Song" w:date="2020-06-08T10:58:00Z">
            <w:rPr/>
          </w:rPrChange>
        </w:rPr>
        <w:t xml:space="preserve"> causes a </w:t>
      </w:r>
      <w:r w:rsidRPr="0074014B">
        <w:rPr>
          <w:b/>
          <w:color w:val="FF0000"/>
          <w:rPrChange w:id="38" w:author="Feng, Song" w:date="2020-06-08T13:21:00Z">
            <w:rPr/>
          </w:rPrChange>
        </w:rPr>
        <w:t>2.4-fold increase</w:t>
      </w:r>
      <w:r>
        <w:t xml:space="preserve"> after a delay of 15 min.</w:t>
      </w:r>
    </w:p>
    <w:p w14:paraId="1DDEF632" w14:textId="0D97A6A5" w:rsidR="00F652E5" w:rsidRDefault="00F652E5" w:rsidP="00E87D24">
      <w:pPr>
        <w:rPr>
          <w:ins w:id="39" w:author="Feng, Song" w:date="2020-06-08T13:22:00Z"/>
        </w:rPr>
      </w:pPr>
    </w:p>
    <w:p w14:paraId="0DE0D08D" w14:textId="55F6BA10" w:rsidR="00F652E5" w:rsidRPr="00F652E5" w:rsidRDefault="00F652E5" w:rsidP="00E87D24">
      <w:pPr>
        <w:rPr>
          <w:i/>
          <w:iCs/>
          <w:rPrChange w:id="40" w:author="Feng, Song" w:date="2020-06-08T13:22:00Z">
            <w:rPr/>
          </w:rPrChange>
        </w:rPr>
      </w:pPr>
      <w:ins w:id="41" w:author="Feng, Song" w:date="2020-06-08T13:22:00Z">
        <w:r>
          <w:rPr>
            <w:i/>
            <w:iCs/>
          </w:rPr>
          <w:t xml:space="preserve">LPA is activating </w:t>
        </w:r>
        <w:proofErr w:type="spellStart"/>
        <w:r>
          <w:rPr>
            <w:i/>
            <w:iCs/>
          </w:rPr>
          <w:t>Src</w:t>
        </w:r>
        <w:proofErr w:type="spellEnd"/>
        <w:r>
          <w:rPr>
            <w:i/>
            <w:iCs/>
          </w:rPr>
          <w:t xml:space="preserve"> which </w:t>
        </w:r>
      </w:ins>
      <w:ins w:id="42" w:author="Feng, Song" w:date="2020-06-08T13:33:00Z">
        <w:r w:rsidR="007560A7">
          <w:rPr>
            <w:i/>
            <w:iCs/>
          </w:rPr>
          <w:t xml:space="preserve">phosphorylate </w:t>
        </w:r>
      </w:ins>
      <w:proofErr w:type="spellStart"/>
      <w:ins w:id="43" w:author="Feng, Song" w:date="2020-06-08T13:34:00Z">
        <w:r w:rsidR="007560A7">
          <w:rPr>
            <w:i/>
            <w:iCs/>
          </w:rPr>
          <w:t>i</w:t>
        </w:r>
      </w:ins>
      <w:ins w:id="44" w:author="Feng, Song" w:date="2020-06-08T13:33:00Z">
        <w:r w:rsidR="007560A7">
          <w:rPr>
            <w:i/>
            <w:iCs/>
          </w:rPr>
          <w:t>Rhome</w:t>
        </w:r>
      </w:ins>
      <w:proofErr w:type="spellEnd"/>
    </w:p>
    <w:p w14:paraId="14F61FD6" w14:textId="41300213" w:rsidR="003A5B03" w:rsidRDefault="003A5B03" w:rsidP="00E87D24"/>
    <w:p w14:paraId="69CC689E" w14:textId="1219567D" w:rsidR="003A5B03" w:rsidRDefault="003A5B03" w:rsidP="00E87D24">
      <w:r>
        <w:lastRenderedPageBreak/>
        <w:t xml:space="preserve">Internalization rates were much easier to </w:t>
      </w:r>
      <w:r w:rsidR="00632346">
        <w:t>calculate,</w:t>
      </w:r>
      <w:r>
        <w:t xml:space="preserve"> and PMA did not cause any discernable changes</w:t>
      </w:r>
      <w:r w:rsidR="0004235E">
        <w:t xml:space="preserve">. This analysis yielded values of </w:t>
      </w:r>
      <w:r w:rsidR="0004235E" w:rsidRPr="0015225A">
        <w:rPr>
          <w:b/>
          <w:bCs/>
          <w:color w:val="FF0000"/>
          <w:rPrChange w:id="45" w:author="Feng, Song" w:date="2020-06-08T12:52:00Z">
            <w:rPr/>
          </w:rPrChange>
        </w:rPr>
        <w:t>0.058 min</w:t>
      </w:r>
      <w:r w:rsidR="0004235E" w:rsidRPr="0015225A">
        <w:rPr>
          <w:b/>
          <w:bCs/>
          <w:color w:val="FF0000"/>
          <w:vertAlign w:val="superscript"/>
          <w:rPrChange w:id="46" w:author="Feng, Song" w:date="2020-06-08T12:52:00Z">
            <w:rPr>
              <w:vertAlign w:val="superscript"/>
            </w:rPr>
          </w:rPrChange>
        </w:rPr>
        <w:t>-1</w:t>
      </w:r>
      <w:r w:rsidR="0004235E" w:rsidRPr="00F81F4E">
        <w:rPr>
          <w:b/>
          <w:bCs/>
          <w:rPrChange w:id="47" w:author="Feng, Song" w:date="2020-06-08T10:59:00Z">
            <w:rPr/>
          </w:rPrChange>
        </w:rPr>
        <w:t xml:space="preserve"> for B1</w:t>
      </w:r>
      <w:r w:rsidR="0004235E">
        <w:t xml:space="preserve"> and </w:t>
      </w:r>
      <w:r w:rsidR="0004235E" w:rsidRPr="0015225A">
        <w:rPr>
          <w:b/>
          <w:bCs/>
          <w:color w:val="FF0000"/>
          <w:rPrChange w:id="48" w:author="Feng, Song" w:date="2020-06-08T12:53:00Z">
            <w:rPr/>
          </w:rPrChange>
        </w:rPr>
        <w:t>0.041 min</w:t>
      </w:r>
      <w:r w:rsidR="0004235E" w:rsidRPr="0015225A">
        <w:rPr>
          <w:b/>
          <w:bCs/>
          <w:color w:val="FF0000"/>
          <w:vertAlign w:val="superscript"/>
          <w:rPrChange w:id="49" w:author="Feng, Song" w:date="2020-06-08T12:53:00Z">
            <w:rPr>
              <w:vertAlign w:val="superscript"/>
            </w:rPr>
          </w:rPrChange>
        </w:rPr>
        <w:t>-1</w:t>
      </w:r>
      <w:r w:rsidR="0004235E" w:rsidRPr="00F81F4E">
        <w:rPr>
          <w:b/>
          <w:bCs/>
          <w:rPrChange w:id="50" w:author="Feng, Song" w:date="2020-06-08T10:59:00Z">
            <w:rPr/>
          </w:rPrChange>
        </w:rPr>
        <w:t xml:space="preserve"> for B3</w:t>
      </w:r>
      <w:ins w:id="51" w:author="Feng, Song" w:date="2020-06-08T13:36:00Z">
        <w:r w:rsidR="00854522">
          <w:rPr>
            <w:b/>
            <w:bCs/>
          </w:rPr>
          <w:t xml:space="preserve"> (These are basal level rates)</w:t>
        </w:r>
      </w:ins>
      <w:r w:rsidR="0004235E">
        <w:t xml:space="preserve">. These are a little bit higher than constitutive internalization </w:t>
      </w:r>
      <w:r w:rsidR="00632346">
        <w:t>rates but</w:t>
      </w:r>
      <w:r w:rsidR="0004235E">
        <w:t xml:space="preserve"> are </w:t>
      </w:r>
      <w:proofErr w:type="gramStart"/>
      <w:r w:rsidR="0004235E" w:rsidRPr="000A5307">
        <w:rPr>
          <w:b/>
          <w:bCs/>
          <w:rPrChange w:id="52" w:author="Feng, Song" w:date="2020-06-08T11:00:00Z">
            <w:rPr/>
          </w:rPrChange>
        </w:rPr>
        <w:t>3-7 fold</w:t>
      </w:r>
      <w:proofErr w:type="gramEnd"/>
      <w:r w:rsidR="0004235E" w:rsidRPr="000A5307">
        <w:rPr>
          <w:b/>
          <w:bCs/>
          <w:rPrChange w:id="53" w:author="Feng, Song" w:date="2020-06-08T11:00:00Z">
            <w:rPr/>
          </w:rPrChange>
        </w:rPr>
        <w:t xml:space="preserve"> higher than shedding rates</w:t>
      </w:r>
      <w:r w:rsidR="0004235E">
        <w:t xml:space="preserve">. Thus, as previously surmised, internalization of the non-released ligand is the usual fate of ligands. </w:t>
      </w:r>
      <w:r w:rsidR="008A0EF1">
        <w:t xml:space="preserve">Having said this, immunofluorescence suggests that the internalized ligand enters the recycling pathway and so there is likely </w:t>
      </w:r>
      <w:r w:rsidR="008A0EF1" w:rsidRPr="00670218">
        <w:rPr>
          <w:b/>
          <w:bCs/>
          <w:rPrChange w:id="54" w:author="Feng, Song" w:date="2020-06-08T11:02:00Z">
            <w:rPr/>
          </w:rPrChange>
        </w:rPr>
        <w:t>a st</w:t>
      </w:r>
      <w:r w:rsidR="008A0EF1" w:rsidRPr="006259C5">
        <w:rPr>
          <w:b/>
          <w:bCs/>
          <w:rPrChange w:id="55" w:author="Feng, Song" w:date="2020-06-08T11:01:00Z">
            <w:rPr/>
          </w:rPrChange>
        </w:rPr>
        <w:t>eady-state distribution of ligand precursors between the surface and internal pools</w:t>
      </w:r>
      <w:r w:rsidR="008A0EF1">
        <w:t>.</w:t>
      </w:r>
    </w:p>
    <w:p w14:paraId="4AC7548E" w14:textId="5C03A739" w:rsidR="00A47D55" w:rsidRDefault="00A47D55" w:rsidP="00E87D24"/>
    <w:p w14:paraId="1333152B" w14:textId="25428714" w:rsidR="00A47D55" w:rsidRDefault="00A47D55" w:rsidP="00E87D24">
      <w:pPr>
        <w:rPr>
          <w:ins w:id="56" w:author="Feng, Song" w:date="2020-06-08T13:04:00Z"/>
        </w:rPr>
      </w:pPr>
      <w:r w:rsidRPr="00D50B7E">
        <w:rPr>
          <w:i/>
          <w:iCs/>
        </w:rPr>
        <w:t>TGF-</w:t>
      </w:r>
      <w:r w:rsidRPr="00D50B7E">
        <w:rPr>
          <w:rFonts w:ascii="Symbol" w:hAnsi="Symbol"/>
          <w:i/>
          <w:iCs/>
        </w:rPr>
        <w:t>a</w:t>
      </w:r>
      <w:r w:rsidRPr="00D50B7E">
        <w:rPr>
          <w:i/>
          <w:iCs/>
        </w:rPr>
        <w:t xml:space="preserve"> secretion rates</w:t>
      </w:r>
      <w:r>
        <w:t>: We have a couple of direct experiments. Le</w:t>
      </w:r>
      <w:r w:rsidR="00D50B7E">
        <w:t>e</w:t>
      </w:r>
      <w:r>
        <w:t xml:space="preserve"> did an experiment on 8-29-07 in which she plated cells in triplicate. For 824K cells, she did an incubation of 3 </w:t>
      </w:r>
      <w:proofErr w:type="spellStart"/>
      <w:r>
        <w:t>hrs</w:t>
      </w:r>
      <w:proofErr w:type="spellEnd"/>
      <w:r>
        <w:t xml:space="preserve"> and collected a total of 1 ml and diluted it to 1.11 </w:t>
      </w:r>
      <w:proofErr w:type="spellStart"/>
      <w:r>
        <w:t>mls</w:t>
      </w:r>
      <w:proofErr w:type="spellEnd"/>
      <w:r>
        <w:t>. Concentration of TGF</w:t>
      </w:r>
      <w:r w:rsidRPr="00A47D55">
        <w:rPr>
          <w:rFonts w:ascii="Symbol" w:hAnsi="Symbol"/>
        </w:rPr>
        <w:t>a</w:t>
      </w:r>
      <w:r>
        <w:t xml:space="preserve"> was </w:t>
      </w:r>
      <w:r w:rsidRPr="00BF14C4">
        <w:rPr>
          <w:b/>
          <w:bCs/>
          <w:rPrChange w:id="57" w:author="Feng, Song" w:date="2020-06-08T11:02:00Z">
            <w:rPr/>
          </w:rPrChange>
        </w:rPr>
        <w:t xml:space="preserve">113 +/- 5 </w:t>
      </w:r>
      <w:proofErr w:type="spellStart"/>
      <w:r w:rsidRPr="00BF14C4">
        <w:rPr>
          <w:b/>
          <w:bCs/>
          <w:rPrChange w:id="58" w:author="Feng, Song" w:date="2020-06-08T11:02:00Z">
            <w:rPr/>
          </w:rPrChange>
        </w:rPr>
        <w:t>pg</w:t>
      </w:r>
      <w:proofErr w:type="spellEnd"/>
      <w:r w:rsidRPr="00BF14C4">
        <w:rPr>
          <w:b/>
          <w:bCs/>
          <w:rPrChange w:id="59" w:author="Feng, Song" w:date="2020-06-08T11:02:00Z">
            <w:rPr/>
          </w:rPrChange>
        </w:rPr>
        <w:t>/ml</w:t>
      </w:r>
      <w:r>
        <w:t xml:space="preserve">. So, this was </w:t>
      </w:r>
      <w:r w:rsidRPr="00BF14C4">
        <w:rPr>
          <w:b/>
          <w:bCs/>
          <w:rPrChange w:id="60" w:author="Feng, Song" w:date="2020-06-08T11:02:00Z">
            <w:rPr/>
          </w:rPrChange>
        </w:rPr>
        <w:t>42</w:t>
      </w:r>
      <w:r w:rsidR="003F4D0A" w:rsidRPr="00BF14C4">
        <w:rPr>
          <w:b/>
          <w:bCs/>
          <w:rPrChange w:id="61" w:author="Feng, Song" w:date="2020-06-08T11:02:00Z">
            <w:rPr/>
          </w:rPrChange>
        </w:rPr>
        <w:t>pg/</w:t>
      </w:r>
      <w:proofErr w:type="spellStart"/>
      <w:r w:rsidR="003F4D0A" w:rsidRPr="00BF14C4">
        <w:rPr>
          <w:b/>
          <w:bCs/>
          <w:rPrChange w:id="62" w:author="Feng, Song" w:date="2020-06-08T11:02:00Z">
            <w:rPr/>
          </w:rPrChange>
        </w:rPr>
        <w:t>hr</w:t>
      </w:r>
      <w:proofErr w:type="spellEnd"/>
      <w:r w:rsidR="003F4D0A">
        <w:t xml:space="preserve"> from 824K cells, or </w:t>
      </w:r>
      <w:r w:rsidR="003F4D0A" w:rsidRPr="009E7945">
        <w:rPr>
          <w:b/>
          <w:bCs/>
          <w:rPrChange w:id="63" w:author="Feng, Song" w:date="2020-06-08T11:03:00Z">
            <w:rPr/>
          </w:rPrChange>
        </w:rPr>
        <w:t>5.09 x 10</w:t>
      </w:r>
      <w:r w:rsidR="003F4D0A" w:rsidRPr="009E7945">
        <w:rPr>
          <w:b/>
          <w:bCs/>
          <w:vertAlign w:val="superscript"/>
          <w:rPrChange w:id="64" w:author="Feng, Song" w:date="2020-06-08T11:03:00Z">
            <w:rPr>
              <w:vertAlign w:val="superscript"/>
            </w:rPr>
          </w:rPrChange>
        </w:rPr>
        <w:t>-17</w:t>
      </w:r>
      <w:r w:rsidR="003F4D0A" w:rsidRPr="009E7945">
        <w:rPr>
          <w:b/>
          <w:bCs/>
          <w:rPrChange w:id="65" w:author="Feng, Song" w:date="2020-06-08T11:03:00Z">
            <w:rPr/>
          </w:rPrChange>
        </w:rPr>
        <w:t xml:space="preserve">g per cell per </w:t>
      </w:r>
      <w:proofErr w:type="spellStart"/>
      <w:r w:rsidR="003F4D0A" w:rsidRPr="009E7945">
        <w:rPr>
          <w:b/>
          <w:bCs/>
          <w:rPrChange w:id="66" w:author="Feng, Song" w:date="2020-06-08T11:03:00Z">
            <w:rPr/>
          </w:rPrChange>
        </w:rPr>
        <w:t>hr</w:t>
      </w:r>
      <w:proofErr w:type="spellEnd"/>
      <w:r w:rsidR="003F4D0A">
        <w:t xml:space="preserve">, or </w:t>
      </w:r>
      <w:r w:rsidR="003F4D0A" w:rsidRPr="00AA5C37">
        <w:rPr>
          <w:b/>
          <w:bCs/>
          <w:rPrChange w:id="67" w:author="Feng, Song" w:date="2020-06-08T11:03:00Z">
            <w:rPr/>
          </w:rPrChange>
        </w:rPr>
        <w:t>5582 molecules/</w:t>
      </w:r>
      <w:proofErr w:type="spellStart"/>
      <w:r w:rsidR="003F4D0A" w:rsidRPr="00AA5C37">
        <w:rPr>
          <w:b/>
          <w:bCs/>
          <w:rPrChange w:id="68" w:author="Feng, Song" w:date="2020-06-08T11:03:00Z">
            <w:rPr/>
          </w:rPrChange>
        </w:rPr>
        <w:t>hr</w:t>
      </w:r>
      <w:proofErr w:type="spellEnd"/>
      <w:r w:rsidR="003F4D0A">
        <w:t xml:space="preserve"> or </w:t>
      </w:r>
      <w:r w:rsidR="003F4D0A" w:rsidRPr="00AA5C37">
        <w:rPr>
          <w:b/>
          <w:bCs/>
          <w:rPrChange w:id="69" w:author="Feng, Song" w:date="2020-06-08T11:03:00Z">
            <w:rPr/>
          </w:rPrChange>
        </w:rPr>
        <w:t>93/min or 1.6</w:t>
      </w:r>
      <w:ins w:id="70" w:author="Feng, Song" w:date="2020-06-08T13:42:00Z">
        <w:r w:rsidR="003E114A">
          <w:rPr>
            <w:b/>
            <w:bCs/>
          </w:rPr>
          <w:t xml:space="preserve"> molecule</w:t>
        </w:r>
      </w:ins>
      <w:r w:rsidR="003F4D0A" w:rsidRPr="00AA5C37">
        <w:rPr>
          <w:b/>
          <w:bCs/>
          <w:rPrChange w:id="71" w:author="Feng, Song" w:date="2020-06-08T11:03:00Z">
            <w:rPr/>
          </w:rPrChange>
        </w:rPr>
        <w:t xml:space="preserve"> per sec</w:t>
      </w:r>
      <w:r w:rsidR="003F4D0A">
        <w:t>.</w:t>
      </w:r>
      <w:r w:rsidR="00C92663">
        <w:t xml:space="preserve"> </w:t>
      </w:r>
      <w:r w:rsidR="00D50B7E">
        <w:t>So,</w:t>
      </w:r>
      <w:r w:rsidR="00C92663">
        <w:t xml:space="preserve"> for a rate of production, it would be </w:t>
      </w:r>
      <w:r w:rsidR="00C92663" w:rsidRPr="004B25CF">
        <w:rPr>
          <w:b/>
          <w:bCs/>
          <w:color w:val="FF0000"/>
          <w:rPrChange w:id="72" w:author="Feng, Song" w:date="2020-06-08T12:49:00Z">
            <w:rPr/>
          </w:rPrChange>
        </w:rPr>
        <w:t xml:space="preserve">0.00129 </w:t>
      </w:r>
      <w:proofErr w:type="spellStart"/>
      <w:r w:rsidR="00C92663" w:rsidRPr="004B25CF">
        <w:rPr>
          <w:b/>
          <w:bCs/>
          <w:color w:val="FF0000"/>
          <w:rPrChange w:id="73" w:author="Feng, Song" w:date="2020-06-08T12:49:00Z">
            <w:rPr/>
          </w:rPrChange>
        </w:rPr>
        <w:t>nM_per_sec</w:t>
      </w:r>
      <w:proofErr w:type="spellEnd"/>
      <w:r w:rsidR="003C1D80" w:rsidRPr="004B25CF">
        <w:rPr>
          <w:color w:val="FF0000"/>
          <w:rPrChange w:id="74" w:author="Feng, Song" w:date="2020-06-08T12:49:00Z">
            <w:rPr/>
          </w:rPrChange>
        </w:rPr>
        <w:t>.</w:t>
      </w:r>
      <w:r w:rsidR="003C1D80">
        <w:t xml:space="preserve"> This is somewhat higher than the values of </w:t>
      </w:r>
      <w:r w:rsidR="003C1D80" w:rsidRPr="00FF300F">
        <w:rPr>
          <w:b/>
          <w:bCs/>
          <w:rPrChange w:id="75" w:author="Feng, Song" w:date="2020-06-08T11:03:00Z">
            <w:rPr/>
          </w:rPrChange>
        </w:rPr>
        <w:t>15 molecules/min</w:t>
      </w:r>
      <w:r w:rsidR="003C1D80">
        <w:t xml:space="preserve"> seen for long term HMEC culture, but those cells </w:t>
      </w:r>
      <w:r w:rsidR="00D50B7E">
        <w:t>were</w:t>
      </w:r>
      <w:r w:rsidR="003C1D80">
        <w:t xml:space="preserve"> chronically inhibited with 225, so perhaps they had a low release rate. </w:t>
      </w:r>
    </w:p>
    <w:p w14:paraId="4485F972" w14:textId="62BF6407" w:rsidR="005661E2" w:rsidRDefault="005661E2" w:rsidP="00E87D24">
      <w:pPr>
        <w:rPr>
          <w:ins w:id="76" w:author="Feng, Song" w:date="2020-06-08T13:04:00Z"/>
        </w:rPr>
      </w:pPr>
    </w:p>
    <w:p w14:paraId="636D43AC" w14:textId="065BDA62" w:rsidR="005661E2" w:rsidRPr="00651D90" w:rsidRDefault="005661E2" w:rsidP="00E87D24">
      <w:pPr>
        <w:rPr>
          <w:i/>
          <w:iCs/>
          <w:rPrChange w:id="77" w:author="Feng, Song" w:date="2020-06-08T13:06:00Z">
            <w:rPr/>
          </w:rPrChange>
        </w:rPr>
      </w:pPr>
      <w:ins w:id="78" w:author="Feng, Song" w:date="2020-06-08T13:04:00Z">
        <w:r w:rsidRPr="00651D90">
          <w:rPr>
            <w:i/>
            <w:iCs/>
            <w:rPrChange w:id="79" w:author="Feng, Song" w:date="2020-06-08T13:06:00Z">
              <w:rPr/>
            </w:rPrChange>
          </w:rPr>
          <w:t xml:space="preserve">This 0.00129 </w:t>
        </w:r>
        <w:proofErr w:type="spellStart"/>
        <w:r w:rsidRPr="00651D90">
          <w:rPr>
            <w:i/>
            <w:iCs/>
            <w:rPrChange w:id="80" w:author="Feng, Song" w:date="2020-06-08T13:06:00Z">
              <w:rPr/>
            </w:rPrChange>
          </w:rPr>
          <w:t>nM</w:t>
        </w:r>
        <w:proofErr w:type="spellEnd"/>
        <w:r w:rsidRPr="00651D90">
          <w:rPr>
            <w:i/>
            <w:iCs/>
            <w:rPrChange w:id="81" w:author="Feng, Song" w:date="2020-06-08T13:06:00Z">
              <w:rPr/>
            </w:rPrChange>
          </w:rPr>
          <w:t xml:space="preserve">/s is a rate describing </w:t>
        </w:r>
      </w:ins>
      <w:ins w:id="82" w:author="Feng, Song" w:date="2020-06-08T13:05:00Z">
        <w:r w:rsidRPr="00651D90">
          <w:rPr>
            <w:i/>
            <w:iCs/>
            <w:rPrChange w:id="83" w:author="Feng, Song" w:date="2020-06-08T13:06:00Z">
              <w:rPr/>
            </w:rPrChange>
          </w:rPr>
          <w:t>(</w:t>
        </w:r>
        <w:proofErr w:type="spellStart"/>
        <w:r w:rsidRPr="00651D90">
          <w:rPr>
            <w:i/>
            <w:iCs/>
            <w:rPrChange w:id="84" w:author="Feng, Song" w:date="2020-06-08T13:06:00Z">
              <w:rPr/>
            </w:rPrChange>
          </w:rPr>
          <w:t>ktl</w:t>
        </w:r>
        <w:proofErr w:type="spellEnd"/>
        <w:r w:rsidRPr="00651D90">
          <w:rPr>
            <w:i/>
            <w:iCs/>
            <w:rPrChange w:id="85" w:author="Feng, Song" w:date="2020-06-08T13:06:00Z">
              <w:rPr/>
            </w:rPrChange>
          </w:rPr>
          <w:t xml:space="preserve"> * </w:t>
        </w:r>
        <w:proofErr w:type="spellStart"/>
        <w:r w:rsidRPr="00651D90">
          <w:rPr>
            <w:i/>
            <w:iCs/>
            <w:rPrChange w:id="86" w:author="Feng, Song" w:date="2020-06-08T13:06:00Z">
              <w:rPr/>
            </w:rPrChange>
          </w:rPr>
          <w:t>Vtr</w:t>
        </w:r>
        <w:proofErr w:type="spellEnd"/>
        <w:r w:rsidRPr="00651D90">
          <w:rPr>
            <w:i/>
            <w:iCs/>
            <w:rPrChange w:id="87" w:author="Feng, Song" w:date="2020-06-08T13:06:00Z">
              <w:rPr/>
            </w:rPrChange>
          </w:rPr>
          <w:t xml:space="preserve"> / </w:t>
        </w:r>
        <w:proofErr w:type="spellStart"/>
        <w:r w:rsidRPr="00651D90">
          <w:rPr>
            <w:i/>
            <w:iCs/>
            <w:rPrChange w:id="88" w:author="Feng, Song" w:date="2020-06-08T13:06:00Z">
              <w:rPr/>
            </w:rPrChange>
          </w:rPr>
          <w:t>kd</w:t>
        </w:r>
        <w:proofErr w:type="spellEnd"/>
        <w:r w:rsidRPr="00651D90">
          <w:rPr>
            <w:i/>
            <w:iCs/>
            <w:rPrChange w:id="89" w:author="Feng, Song" w:date="2020-06-08T13:06:00Z">
              <w:rPr/>
            </w:rPrChange>
          </w:rPr>
          <w:t xml:space="preserve">), i.e. translation rate constant times transcription rate </w:t>
        </w:r>
      </w:ins>
      <w:ins w:id="90" w:author="Feng, Song" w:date="2020-06-08T13:06:00Z">
        <w:r w:rsidRPr="00651D90">
          <w:rPr>
            <w:i/>
            <w:iCs/>
            <w:rPrChange w:id="91" w:author="Feng, Song" w:date="2020-06-08T13:06:00Z">
              <w:rPr/>
            </w:rPrChange>
          </w:rPr>
          <w:t>then divide by degradation rate constant of RNA.</w:t>
        </w:r>
      </w:ins>
    </w:p>
    <w:p w14:paraId="2874BC8C" w14:textId="217218E8" w:rsidR="003C1D80" w:rsidRDefault="003C1D80" w:rsidP="00E87D24"/>
    <w:p w14:paraId="31325226" w14:textId="181D53CE" w:rsidR="003C1D80" w:rsidRDefault="003C1D80" w:rsidP="00E87D24">
      <w:r>
        <w:t xml:space="preserve">The important thing is that increasing the shedding rate from </w:t>
      </w:r>
      <w:r w:rsidRPr="004B25CF">
        <w:rPr>
          <w:b/>
          <w:bCs/>
          <w:color w:val="FF0000"/>
          <w:rPrChange w:id="92" w:author="Feng, Song" w:date="2020-06-08T12:49:00Z">
            <w:rPr/>
          </w:rPrChange>
        </w:rPr>
        <w:t>1.6</w:t>
      </w:r>
      <w:ins w:id="93" w:author="Feng, Song" w:date="2020-06-08T13:42:00Z">
        <w:r w:rsidR="00360386">
          <w:rPr>
            <w:b/>
            <w:bCs/>
            <w:color w:val="FF0000"/>
          </w:rPr>
          <w:t xml:space="preserve"> molecule * </w:t>
        </w:r>
      </w:ins>
      <w:del w:id="94" w:author="Feng, Song" w:date="2020-06-08T13:42:00Z">
        <w:r w:rsidRPr="004B25CF" w:rsidDel="00360386">
          <w:rPr>
            <w:b/>
            <w:bCs/>
            <w:color w:val="FF0000"/>
            <w:rPrChange w:id="95" w:author="Feng, Song" w:date="2020-06-08T12:49:00Z">
              <w:rPr/>
            </w:rPrChange>
          </w:rPr>
          <w:delText>-</w:delText>
        </w:r>
      </w:del>
      <w:r w:rsidRPr="004B25CF">
        <w:rPr>
          <w:b/>
          <w:bCs/>
          <w:color w:val="FF0000"/>
          <w:rPrChange w:id="96" w:author="Feng, Song" w:date="2020-06-08T12:49:00Z">
            <w:rPr/>
          </w:rPrChange>
        </w:rPr>
        <w:t>sec</w:t>
      </w:r>
      <w:r w:rsidR="00D50B7E" w:rsidRPr="004B25CF">
        <w:rPr>
          <w:b/>
          <w:bCs/>
          <w:color w:val="FF0000"/>
          <w:vertAlign w:val="superscript"/>
          <w:rPrChange w:id="97" w:author="Feng, Song" w:date="2020-06-08T12:49:00Z">
            <w:rPr>
              <w:vertAlign w:val="superscript"/>
            </w:rPr>
          </w:rPrChange>
        </w:rPr>
        <w:t>-1</w:t>
      </w:r>
      <w:r w:rsidRPr="004B25CF">
        <w:rPr>
          <w:b/>
          <w:bCs/>
          <w:color w:val="FF0000"/>
          <w:rPrChange w:id="98" w:author="Feng, Song" w:date="2020-06-08T12:49:00Z">
            <w:rPr/>
          </w:rPrChange>
        </w:rPr>
        <w:t xml:space="preserve"> to 3.5</w:t>
      </w:r>
      <w:ins w:id="99" w:author="Feng, Song" w:date="2020-06-08T13:42:00Z">
        <w:r w:rsidR="00360386">
          <w:rPr>
            <w:b/>
            <w:bCs/>
            <w:color w:val="FF0000"/>
          </w:rPr>
          <w:t xml:space="preserve"> molecule</w:t>
        </w:r>
      </w:ins>
      <w:del w:id="100" w:author="Feng, Song" w:date="2020-06-08T13:42:00Z">
        <w:r w:rsidRPr="004B25CF" w:rsidDel="00360386">
          <w:rPr>
            <w:b/>
            <w:bCs/>
            <w:color w:val="FF0000"/>
            <w:rPrChange w:id="101" w:author="Feng, Song" w:date="2020-06-08T12:49:00Z">
              <w:rPr/>
            </w:rPrChange>
          </w:rPr>
          <w:delText>-</w:delText>
        </w:r>
      </w:del>
      <w:ins w:id="102" w:author="Feng, Song" w:date="2020-06-08T13:42:00Z">
        <w:r w:rsidR="00360386">
          <w:rPr>
            <w:b/>
            <w:bCs/>
            <w:color w:val="FF0000"/>
          </w:rPr>
          <w:t xml:space="preserve"> * </w:t>
        </w:r>
      </w:ins>
      <w:r w:rsidRPr="004B25CF">
        <w:rPr>
          <w:b/>
          <w:bCs/>
          <w:color w:val="FF0000"/>
          <w:rPrChange w:id="103" w:author="Feng, Song" w:date="2020-06-08T12:49:00Z">
            <w:rPr/>
          </w:rPrChange>
        </w:rPr>
        <w:t>sec</w:t>
      </w:r>
      <w:r w:rsidR="00D50B7E" w:rsidRPr="004B25CF">
        <w:rPr>
          <w:b/>
          <w:bCs/>
          <w:color w:val="FF0000"/>
          <w:vertAlign w:val="superscript"/>
          <w:rPrChange w:id="104" w:author="Feng, Song" w:date="2020-06-08T12:49:00Z">
            <w:rPr>
              <w:vertAlign w:val="superscript"/>
            </w:rPr>
          </w:rPrChange>
        </w:rPr>
        <w:t>-1</w:t>
      </w:r>
      <w:r>
        <w:t xml:space="preserve"> would take occupancy from </w:t>
      </w:r>
      <w:r w:rsidRPr="00185B17">
        <w:rPr>
          <w:b/>
          <w:bCs/>
          <w:rPrChange w:id="105" w:author="Feng, Song" w:date="2020-06-08T11:04:00Z">
            <w:rPr/>
          </w:rPrChange>
        </w:rPr>
        <w:t>1300 receptors to ~3000 receptors</w:t>
      </w:r>
      <w:r>
        <w:t xml:space="preserve"> </w:t>
      </w:r>
      <w:r w:rsidR="00D50B7E">
        <w:t xml:space="preserve">and </w:t>
      </w:r>
      <w:r>
        <w:t xml:space="preserve">would induce an almost maximal </w:t>
      </w:r>
      <w:r w:rsidR="00214423">
        <w:t>level of Ras activation, which is consistent with the published data. Still, we need to measure these values again with the MCF10A cells.</w:t>
      </w:r>
    </w:p>
    <w:p w14:paraId="53DA9177" w14:textId="030B60CB" w:rsidR="00174553" w:rsidRDefault="00174553" w:rsidP="00E87D24">
      <w:pPr>
        <w:rPr>
          <w:lang w:eastAsia="zh-CN"/>
        </w:rPr>
      </w:pPr>
    </w:p>
    <w:p w14:paraId="668D0810" w14:textId="01005E05" w:rsidR="00174553" w:rsidRDefault="00174553" w:rsidP="00E87D24">
      <w:r>
        <w:t xml:space="preserve">If cells are releasing </w:t>
      </w:r>
      <w:r w:rsidRPr="00152A6C">
        <w:rPr>
          <w:b/>
          <w:bCs/>
          <w:rPrChange w:id="106" w:author="Feng, Song" w:date="2020-06-08T11:04:00Z">
            <w:rPr/>
          </w:rPrChange>
        </w:rPr>
        <w:t>93 molecules per min</w:t>
      </w:r>
      <w:r>
        <w:t xml:space="preserve">, and the </w:t>
      </w:r>
      <w:r w:rsidRPr="00152A6C">
        <w:rPr>
          <w:b/>
          <w:bCs/>
          <w:rPrChange w:id="107" w:author="Feng, Song" w:date="2020-06-08T11:04:00Z">
            <w:rPr/>
          </w:rPrChange>
        </w:rPr>
        <w:t xml:space="preserve">fractional release rate is </w:t>
      </w:r>
      <w:r w:rsidRPr="00BB36C0">
        <w:rPr>
          <w:b/>
          <w:bCs/>
          <w:color w:val="FF0000"/>
          <w:rPrChange w:id="108" w:author="Feng, Song" w:date="2020-06-08T12:54:00Z">
            <w:rPr/>
          </w:rPrChange>
        </w:rPr>
        <w:t>0.01 per min</w:t>
      </w:r>
      <w:r>
        <w:t xml:space="preserve">, then cells are expressing a total of </w:t>
      </w:r>
      <w:r w:rsidRPr="00152A6C">
        <w:rPr>
          <w:b/>
          <w:bCs/>
          <w:rPrChange w:id="109" w:author="Feng, Song" w:date="2020-06-08T11:05:00Z">
            <w:rPr/>
          </w:rPrChange>
        </w:rPr>
        <w:t>~</w:t>
      </w:r>
      <w:r w:rsidRPr="00437DC2">
        <w:rPr>
          <w:b/>
          <w:bCs/>
          <w:color w:val="FF0000"/>
          <w:rPrChange w:id="110" w:author="Feng, Song" w:date="2020-06-08T12:55:00Z">
            <w:rPr/>
          </w:rPrChange>
        </w:rPr>
        <w:t>10,000 molecules of TGF-a</w:t>
      </w:r>
      <w:r w:rsidRPr="00152A6C">
        <w:rPr>
          <w:b/>
          <w:bCs/>
          <w:rPrChange w:id="111" w:author="Feng, Song" w:date="2020-06-08T11:05:00Z">
            <w:rPr/>
          </w:rPrChange>
        </w:rPr>
        <w:t xml:space="preserve"> on their cell surface</w:t>
      </w:r>
      <w:r>
        <w:t xml:space="preserve">, which is a reasonable estimate/number. The numbers of </w:t>
      </w:r>
      <w:r w:rsidRPr="00BC4AE1">
        <w:rPr>
          <w:b/>
          <w:bCs/>
          <w:rPrChange w:id="112" w:author="Feng, Song" w:date="2020-06-08T11:05:00Z">
            <w:rPr/>
          </w:rPrChange>
        </w:rPr>
        <w:t>Adam17 are about 15K</w:t>
      </w:r>
      <w:r>
        <w:t>, so the numbers are in the same ballpark.</w:t>
      </w:r>
    </w:p>
    <w:p w14:paraId="5274CA9C" w14:textId="3CBAA991" w:rsidR="0086533D" w:rsidRDefault="0086533D" w:rsidP="00E87D24">
      <w:pPr>
        <w:rPr>
          <w:ins w:id="113" w:author="Feng, Song" w:date="2020-06-08T14:04:00Z"/>
        </w:rPr>
      </w:pPr>
    </w:p>
    <w:p w14:paraId="6008013B" w14:textId="00AAE246" w:rsidR="008446E0" w:rsidRDefault="008446E0" w:rsidP="00E87D24">
      <w:ins w:id="114" w:author="Feng, Song" w:date="2020-06-08T14:04:00Z">
        <w:r>
          <w:t xml:space="preserve">Using the steady states molecule numbers to calculate the activation of </w:t>
        </w:r>
        <w:proofErr w:type="spellStart"/>
        <w:r>
          <w:t>iRhom</w:t>
        </w:r>
        <w:proofErr w:type="spellEnd"/>
        <w:r>
          <w:t xml:space="preserve"> </w:t>
        </w:r>
      </w:ins>
      <w:ins w:id="115" w:author="Feng, Song" w:date="2020-06-08T14:05:00Z">
        <w:r>
          <w:t>by pERK.</w:t>
        </w:r>
      </w:ins>
    </w:p>
    <w:sectPr w:rsidR="008446E0" w:rsidSect="00EE5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B3576"/>
    <w:multiLevelType w:val="hybridMultilevel"/>
    <w:tmpl w:val="54E41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eng, Song">
    <w15:presenceInfo w15:providerId="AD" w15:userId="S::song.feng@pnnl.gov::f8d4e72e-3c7f-4fba-bbc1-cc464d95d1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7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A08"/>
    <w:rsid w:val="00027276"/>
    <w:rsid w:val="0004235E"/>
    <w:rsid w:val="000A5307"/>
    <w:rsid w:val="00101817"/>
    <w:rsid w:val="001461FB"/>
    <w:rsid w:val="0015225A"/>
    <w:rsid w:val="00152A6C"/>
    <w:rsid w:val="00174553"/>
    <w:rsid w:val="00185B17"/>
    <w:rsid w:val="00214423"/>
    <w:rsid w:val="002C2914"/>
    <w:rsid w:val="00360386"/>
    <w:rsid w:val="003A5B03"/>
    <w:rsid w:val="003C1D80"/>
    <w:rsid w:val="003E114A"/>
    <w:rsid w:val="003F4D0A"/>
    <w:rsid w:val="00437DC2"/>
    <w:rsid w:val="00487E34"/>
    <w:rsid w:val="004B25CF"/>
    <w:rsid w:val="00500A08"/>
    <w:rsid w:val="005405A1"/>
    <w:rsid w:val="005661E2"/>
    <w:rsid w:val="005737DE"/>
    <w:rsid w:val="0059261C"/>
    <w:rsid w:val="00613D97"/>
    <w:rsid w:val="006259C5"/>
    <w:rsid w:val="00632346"/>
    <w:rsid w:val="00651D90"/>
    <w:rsid w:val="00670218"/>
    <w:rsid w:val="006A2BF2"/>
    <w:rsid w:val="006D1444"/>
    <w:rsid w:val="006D4472"/>
    <w:rsid w:val="0074014B"/>
    <w:rsid w:val="00743E78"/>
    <w:rsid w:val="007560A7"/>
    <w:rsid w:val="007569A2"/>
    <w:rsid w:val="00821C7F"/>
    <w:rsid w:val="00823CD8"/>
    <w:rsid w:val="008446E0"/>
    <w:rsid w:val="00854522"/>
    <w:rsid w:val="0086533D"/>
    <w:rsid w:val="008A0EF1"/>
    <w:rsid w:val="00931FCE"/>
    <w:rsid w:val="00944FEE"/>
    <w:rsid w:val="00963B75"/>
    <w:rsid w:val="009E7945"/>
    <w:rsid w:val="009F5E05"/>
    <w:rsid w:val="00A47D55"/>
    <w:rsid w:val="00AA5C37"/>
    <w:rsid w:val="00B70A26"/>
    <w:rsid w:val="00B82657"/>
    <w:rsid w:val="00BB36C0"/>
    <w:rsid w:val="00BC4AE1"/>
    <w:rsid w:val="00BF14C4"/>
    <w:rsid w:val="00C00721"/>
    <w:rsid w:val="00C77565"/>
    <w:rsid w:val="00C90755"/>
    <w:rsid w:val="00C92663"/>
    <w:rsid w:val="00D02FFF"/>
    <w:rsid w:val="00D12C29"/>
    <w:rsid w:val="00D50B7E"/>
    <w:rsid w:val="00D752E1"/>
    <w:rsid w:val="00DC54F8"/>
    <w:rsid w:val="00E1190E"/>
    <w:rsid w:val="00E14A59"/>
    <w:rsid w:val="00E536E1"/>
    <w:rsid w:val="00E87D24"/>
    <w:rsid w:val="00EE597A"/>
    <w:rsid w:val="00EF6643"/>
    <w:rsid w:val="00F1492F"/>
    <w:rsid w:val="00F652E5"/>
    <w:rsid w:val="00F71823"/>
    <w:rsid w:val="00F81F4E"/>
    <w:rsid w:val="00F84BA2"/>
    <w:rsid w:val="00FB17EA"/>
    <w:rsid w:val="00FF300F"/>
    <w:rsid w:val="00FF30BB"/>
    <w:rsid w:val="00FF4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5A3F14"/>
  <w14:defaultImageDpi w14:val="32767"/>
  <w15:chartTrackingRefBased/>
  <w15:docId w15:val="{3146ABE8-6EA3-8249-8147-8FDDDA6E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487E34"/>
    <w:pPr>
      <w:keepNext/>
      <w:keepLines/>
      <w:spacing w:after="120"/>
      <w:outlineLvl w:val="0"/>
    </w:pPr>
    <w:rPr>
      <w:rFonts w:ascii="Calibri" w:eastAsia="Yu Gothic Light" w:hAnsi="Calibri" w:cs="Times New Roman"/>
      <w:b/>
      <w:bCs/>
      <w:color w:val="2E74B5"/>
      <w:sz w:val="36"/>
      <w:szCs w:val="32"/>
    </w:rPr>
  </w:style>
  <w:style w:type="paragraph" w:styleId="Heading2">
    <w:name w:val="heading 2"/>
    <w:basedOn w:val="Normal"/>
    <w:link w:val="Heading2Char"/>
    <w:autoRedefine/>
    <w:uiPriority w:val="1"/>
    <w:qFormat/>
    <w:rsid w:val="00487E34"/>
    <w:pPr>
      <w:keepNext/>
      <w:spacing w:after="40"/>
      <w:outlineLvl w:val="1"/>
    </w:pPr>
    <w:rPr>
      <w:rFonts w:ascii="Calibri Light" w:eastAsia="Calibri" w:hAnsi="Calibri Light" w:cs="Calibri Light"/>
      <w:b/>
      <w:i/>
      <w:color w:val="0070C0"/>
      <w:sz w:val="32"/>
      <w:szCs w:val="28"/>
    </w:rPr>
  </w:style>
  <w:style w:type="paragraph" w:styleId="Heading4">
    <w:name w:val="heading 4"/>
    <w:basedOn w:val="Normal"/>
    <w:next w:val="Normal"/>
    <w:link w:val="Heading4Char"/>
    <w:uiPriority w:val="9"/>
    <w:unhideWhenUsed/>
    <w:qFormat/>
    <w:rsid w:val="00487E34"/>
    <w:pPr>
      <w:keepNext/>
      <w:keepLines/>
      <w:spacing w:before="40"/>
      <w:outlineLvl w:val="3"/>
    </w:pPr>
    <w:rPr>
      <w:rFonts w:ascii="Calibri Light" w:eastAsia="Yu Gothic Light" w:hAnsi="Calibri Light" w:cs="Times New Roman"/>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87E34"/>
    <w:rPr>
      <w:rFonts w:ascii="Calibri" w:eastAsia="Yu Gothic Light" w:hAnsi="Calibri" w:cs="Times New Roman"/>
      <w:b/>
      <w:bCs/>
      <w:color w:val="2E74B5"/>
      <w:sz w:val="36"/>
      <w:szCs w:val="32"/>
    </w:rPr>
  </w:style>
  <w:style w:type="character" w:customStyle="1" w:styleId="Heading2Char">
    <w:name w:val="Heading 2 Char"/>
    <w:link w:val="Heading2"/>
    <w:uiPriority w:val="1"/>
    <w:rsid w:val="00487E34"/>
    <w:rPr>
      <w:rFonts w:ascii="Calibri Light" w:eastAsia="Calibri" w:hAnsi="Calibri Light" w:cs="Calibri Light"/>
      <w:b/>
      <w:i/>
      <w:color w:val="0070C0"/>
      <w:sz w:val="32"/>
      <w:szCs w:val="28"/>
    </w:rPr>
  </w:style>
  <w:style w:type="paragraph" w:styleId="BodyText">
    <w:name w:val="Body Text"/>
    <w:basedOn w:val="Normal"/>
    <w:link w:val="BodyTextChar"/>
    <w:uiPriority w:val="1"/>
    <w:qFormat/>
    <w:rsid w:val="00487E34"/>
    <w:pPr>
      <w:spacing w:after="60"/>
    </w:pPr>
    <w:rPr>
      <w:rFonts w:asciiTheme="majorHAnsi" w:hAnsiTheme="majorHAnsi"/>
    </w:rPr>
  </w:style>
  <w:style w:type="character" w:customStyle="1" w:styleId="BodyTextChar">
    <w:name w:val="Body Text Char"/>
    <w:basedOn w:val="DefaultParagraphFont"/>
    <w:link w:val="BodyText"/>
    <w:uiPriority w:val="1"/>
    <w:rsid w:val="00487E34"/>
    <w:rPr>
      <w:rFonts w:asciiTheme="majorHAnsi" w:hAnsiTheme="majorHAnsi"/>
    </w:rPr>
  </w:style>
  <w:style w:type="character" w:customStyle="1" w:styleId="Heading4Char">
    <w:name w:val="Heading 4 Char"/>
    <w:link w:val="Heading4"/>
    <w:uiPriority w:val="9"/>
    <w:rsid w:val="00487E34"/>
    <w:rPr>
      <w:rFonts w:ascii="Calibri Light" w:eastAsia="Yu Gothic Light" w:hAnsi="Calibri Light" w:cs="Times New Roman"/>
      <w:i/>
      <w:iCs/>
      <w:color w:val="2F5496"/>
    </w:rPr>
  </w:style>
  <w:style w:type="paragraph" w:styleId="ListParagraph">
    <w:name w:val="List Paragraph"/>
    <w:basedOn w:val="Normal"/>
    <w:uiPriority w:val="34"/>
    <w:qFormat/>
    <w:rsid w:val="00500A08"/>
    <w:pPr>
      <w:ind w:left="720"/>
      <w:contextualSpacing/>
    </w:pPr>
  </w:style>
  <w:style w:type="paragraph" w:styleId="BalloonText">
    <w:name w:val="Balloon Text"/>
    <w:basedOn w:val="Normal"/>
    <w:link w:val="BalloonTextChar"/>
    <w:uiPriority w:val="99"/>
    <w:semiHidden/>
    <w:unhideWhenUsed/>
    <w:rsid w:val="00D02F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2FF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F30BB"/>
    <w:rPr>
      <w:sz w:val="16"/>
      <w:szCs w:val="16"/>
    </w:rPr>
  </w:style>
  <w:style w:type="paragraph" w:styleId="CommentText">
    <w:name w:val="annotation text"/>
    <w:basedOn w:val="Normal"/>
    <w:link w:val="CommentTextChar"/>
    <w:uiPriority w:val="99"/>
    <w:unhideWhenUsed/>
    <w:rsid w:val="00FF30BB"/>
    <w:rPr>
      <w:sz w:val="20"/>
      <w:szCs w:val="20"/>
    </w:rPr>
  </w:style>
  <w:style w:type="character" w:customStyle="1" w:styleId="CommentTextChar">
    <w:name w:val="Comment Text Char"/>
    <w:basedOn w:val="DefaultParagraphFont"/>
    <w:link w:val="CommentText"/>
    <w:uiPriority w:val="99"/>
    <w:rsid w:val="00FF30BB"/>
    <w:rPr>
      <w:sz w:val="20"/>
      <w:szCs w:val="20"/>
    </w:rPr>
  </w:style>
  <w:style w:type="paragraph" w:styleId="CommentSubject">
    <w:name w:val="annotation subject"/>
    <w:basedOn w:val="CommentText"/>
    <w:next w:val="CommentText"/>
    <w:link w:val="CommentSubjectChar"/>
    <w:uiPriority w:val="99"/>
    <w:semiHidden/>
    <w:unhideWhenUsed/>
    <w:rsid w:val="00FF30BB"/>
    <w:rPr>
      <w:b/>
      <w:bCs/>
    </w:rPr>
  </w:style>
  <w:style w:type="character" w:customStyle="1" w:styleId="CommentSubjectChar">
    <w:name w:val="Comment Subject Char"/>
    <w:basedOn w:val="CommentTextChar"/>
    <w:link w:val="CommentSubject"/>
    <w:uiPriority w:val="99"/>
    <w:semiHidden/>
    <w:rsid w:val="00FF30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Wiley</dc:creator>
  <cp:keywords/>
  <dc:description/>
  <cp:lastModifiedBy>Feng, Song</cp:lastModifiedBy>
  <cp:revision>68</cp:revision>
  <dcterms:created xsi:type="dcterms:W3CDTF">2020-05-15T19:47:00Z</dcterms:created>
  <dcterms:modified xsi:type="dcterms:W3CDTF">2020-06-08T21:05:00Z</dcterms:modified>
</cp:coreProperties>
</file>